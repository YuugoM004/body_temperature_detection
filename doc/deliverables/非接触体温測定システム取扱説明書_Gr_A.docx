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6DDB" w14:textId="59290DF5" w:rsidR="00770916" w:rsidRDefault="00770916"/>
    <w:p w14:paraId="17094E31" w14:textId="77777777" w:rsidR="003F246B" w:rsidRDefault="003F246B"/>
    <w:p w14:paraId="1DF893CE" w14:textId="200D2342" w:rsidR="003F246B" w:rsidRPr="00153E6D" w:rsidRDefault="003F246B" w:rsidP="00153E6D">
      <w:pPr>
        <w:jc w:val="center"/>
        <w:rPr>
          <w:sz w:val="40"/>
          <w:szCs w:val="48"/>
        </w:rPr>
      </w:pPr>
      <w:bookmarkStart w:id="0" w:name="_Toc47525056"/>
      <w:bookmarkStart w:id="1" w:name="_Toc47525812"/>
      <w:bookmarkStart w:id="2" w:name="_Toc47526024"/>
      <w:bookmarkStart w:id="3" w:name="_Toc47528172"/>
      <w:r w:rsidRPr="00153E6D">
        <w:rPr>
          <w:rFonts w:hint="eastAsia"/>
          <w:sz w:val="40"/>
          <w:szCs w:val="48"/>
        </w:rPr>
        <w:t xml:space="preserve">非接触体温測定システム　</w:t>
      </w:r>
      <w:r w:rsidR="00EC110B">
        <w:rPr>
          <w:rFonts w:hint="eastAsia"/>
          <w:sz w:val="40"/>
          <w:szCs w:val="48"/>
        </w:rPr>
        <w:t>取扱説明</w:t>
      </w:r>
      <w:r w:rsidRPr="00153E6D">
        <w:rPr>
          <w:rFonts w:hint="eastAsia"/>
          <w:sz w:val="40"/>
          <w:szCs w:val="48"/>
        </w:rPr>
        <w:t>書</w:t>
      </w:r>
      <w:bookmarkEnd w:id="0"/>
      <w:bookmarkEnd w:id="1"/>
      <w:bookmarkEnd w:id="2"/>
      <w:bookmarkEnd w:id="3"/>
    </w:p>
    <w:p w14:paraId="7FFCE971" w14:textId="0E5AD4CD" w:rsidR="003F246B" w:rsidRDefault="003F246B"/>
    <w:p w14:paraId="7B4A9FD6" w14:textId="77777777" w:rsidR="003F246B" w:rsidRDefault="003F246B" w:rsidP="003F246B">
      <w:pPr>
        <w:jc w:val="center"/>
      </w:pPr>
    </w:p>
    <w:tbl>
      <w:tblPr>
        <w:tblpPr w:leftFromText="142" w:rightFromText="142" w:vertAnchor="text" w:horzAnchor="margin" w:tblpXSpec="center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111"/>
      </w:tblGrid>
      <w:tr w:rsidR="003F246B" w14:paraId="320FE4BD" w14:textId="77777777" w:rsidTr="00CD7CF2">
        <w:tc>
          <w:tcPr>
            <w:tcW w:w="1843" w:type="dxa"/>
            <w:shd w:val="clear" w:color="auto" w:fill="auto"/>
          </w:tcPr>
          <w:p w14:paraId="78E2DA7C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111" w:type="dxa"/>
            <w:shd w:val="clear" w:color="auto" w:fill="auto"/>
          </w:tcPr>
          <w:p w14:paraId="31E4D018" w14:textId="77777777" w:rsidR="003F246B" w:rsidRDefault="003F246B" w:rsidP="00CD7CF2">
            <w:pPr>
              <w:jc w:val="left"/>
            </w:pPr>
            <w:r>
              <w:rPr>
                <w:rFonts w:hint="eastAsia"/>
              </w:rPr>
              <w:t xml:space="preserve">デジタルプロダクト部　</w:t>
            </w:r>
            <w:proofErr w:type="spellStart"/>
            <w:r>
              <w:rPr>
                <w:rFonts w:hint="eastAsia"/>
              </w:rPr>
              <w:t>Gr.A</w:t>
            </w:r>
            <w:proofErr w:type="spellEnd"/>
          </w:p>
        </w:tc>
      </w:tr>
      <w:tr w:rsidR="003F246B" w14:paraId="01B54FB2" w14:textId="77777777" w:rsidTr="00CD7CF2">
        <w:tc>
          <w:tcPr>
            <w:tcW w:w="1843" w:type="dxa"/>
            <w:shd w:val="clear" w:color="auto" w:fill="auto"/>
          </w:tcPr>
          <w:p w14:paraId="26C6ED18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4111" w:type="dxa"/>
            <w:shd w:val="clear" w:color="auto" w:fill="auto"/>
          </w:tcPr>
          <w:p w14:paraId="388281AB" w14:textId="12A058FC" w:rsidR="003F246B" w:rsidRDefault="003F246B" w:rsidP="00CD7CF2">
            <w:pPr>
              <w:jc w:val="left"/>
            </w:pPr>
            <w:r>
              <w:rPr>
                <w:rFonts w:hint="eastAsia"/>
              </w:rPr>
              <w:t>2020/08/</w:t>
            </w:r>
            <w:r w:rsidR="00EC110B">
              <w:t>31</w:t>
            </w:r>
          </w:p>
        </w:tc>
      </w:tr>
      <w:tr w:rsidR="003F246B" w14:paraId="7F7FD1BC" w14:textId="77777777" w:rsidTr="00CD7CF2">
        <w:tc>
          <w:tcPr>
            <w:tcW w:w="1843" w:type="dxa"/>
            <w:shd w:val="clear" w:color="auto" w:fill="auto"/>
          </w:tcPr>
          <w:p w14:paraId="23BF1996" w14:textId="77777777" w:rsidR="003F246B" w:rsidRDefault="003F246B" w:rsidP="00CD7CF2">
            <w:pPr>
              <w:jc w:val="center"/>
            </w:pPr>
            <w:r>
              <w:rPr>
                <w:rFonts w:hint="eastAsia"/>
              </w:rPr>
              <w:t>最終更新日</w:t>
            </w:r>
          </w:p>
        </w:tc>
        <w:tc>
          <w:tcPr>
            <w:tcW w:w="4111" w:type="dxa"/>
            <w:shd w:val="clear" w:color="auto" w:fill="auto"/>
          </w:tcPr>
          <w:p w14:paraId="754552A1" w14:textId="0F0C7CA1" w:rsidR="003F246B" w:rsidRDefault="003F246B" w:rsidP="00CD7CF2">
            <w:pPr>
              <w:jc w:val="left"/>
            </w:pPr>
            <w:r>
              <w:rPr>
                <w:rFonts w:hint="eastAsia"/>
              </w:rPr>
              <w:t>2020/08/</w:t>
            </w:r>
            <w:r w:rsidR="00EC110B">
              <w:t>31</w:t>
            </w:r>
          </w:p>
        </w:tc>
      </w:tr>
    </w:tbl>
    <w:p w14:paraId="659E2530" w14:textId="77777777" w:rsidR="003F246B" w:rsidRDefault="003F246B" w:rsidP="003F246B">
      <w:pPr>
        <w:jc w:val="center"/>
      </w:pPr>
    </w:p>
    <w:p w14:paraId="7F058112" w14:textId="77777777" w:rsidR="003F246B" w:rsidRDefault="003F246B" w:rsidP="003F246B">
      <w:pPr>
        <w:jc w:val="center"/>
      </w:pPr>
    </w:p>
    <w:p w14:paraId="11357931" w14:textId="77777777" w:rsidR="003F246B" w:rsidRDefault="003F246B" w:rsidP="003F246B">
      <w:pPr>
        <w:jc w:val="center"/>
      </w:pPr>
    </w:p>
    <w:p w14:paraId="4B7704C6" w14:textId="77777777" w:rsidR="003F246B" w:rsidRDefault="003F246B" w:rsidP="003F246B">
      <w:pPr>
        <w:jc w:val="center"/>
      </w:pPr>
    </w:p>
    <w:p w14:paraId="4DA26B87" w14:textId="6B03F694" w:rsidR="003F246B" w:rsidRDefault="003F246B"/>
    <w:p w14:paraId="1217721F" w14:textId="77777777" w:rsidR="003F246B" w:rsidRPr="003F246B" w:rsidRDefault="003F246B"/>
    <w:p w14:paraId="74D43EAA" w14:textId="0D74FF4A" w:rsidR="003F246B" w:rsidRDefault="003F246B"/>
    <w:p w14:paraId="5C72735A" w14:textId="24CD2C47" w:rsidR="003F246B" w:rsidRDefault="003F246B"/>
    <w:p w14:paraId="6E285810" w14:textId="1CC74777" w:rsidR="003F246B" w:rsidRDefault="003F246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8"/>
        <w:gridCol w:w="7226"/>
      </w:tblGrid>
      <w:tr w:rsidR="00554EC0" w14:paraId="6DCA7D09" w14:textId="77777777" w:rsidTr="004F7E6D">
        <w:tc>
          <w:tcPr>
            <w:tcW w:w="1129" w:type="dxa"/>
            <w:tcBorders>
              <w:bottom w:val="double" w:sz="4" w:space="0" w:color="auto"/>
            </w:tcBorders>
          </w:tcPr>
          <w:p w14:paraId="34860082" w14:textId="27923566" w:rsidR="00554EC0" w:rsidRDefault="00554EC0" w:rsidP="00554EC0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7365" w:type="dxa"/>
            <w:tcBorders>
              <w:bottom w:val="double" w:sz="4" w:space="0" w:color="auto"/>
            </w:tcBorders>
          </w:tcPr>
          <w:p w14:paraId="13CE561E" w14:textId="055FF7D7" w:rsidR="00554EC0" w:rsidRDefault="00554EC0" w:rsidP="00554EC0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</w:tr>
      <w:tr w:rsidR="00554EC0" w14:paraId="6F703F9C" w14:textId="77777777" w:rsidTr="004F7E6D">
        <w:tc>
          <w:tcPr>
            <w:tcW w:w="1129" w:type="dxa"/>
            <w:tcBorders>
              <w:top w:val="double" w:sz="4" w:space="0" w:color="auto"/>
            </w:tcBorders>
          </w:tcPr>
          <w:p w14:paraId="0C2BAEB2" w14:textId="552CC200" w:rsidR="00554EC0" w:rsidRDefault="00554EC0">
            <w:r>
              <w:rPr>
                <w:rFonts w:hint="eastAsia"/>
              </w:rPr>
              <w:t>2020/08/</w:t>
            </w:r>
            <w:r w:rsidR="00EC110B">
              <w:t>31</w:t>
            </w:r>
          </w:p>
        </w:tc>
        <w:tc>
          <w:tcPr>
            <w:tcW w:w="7365" w:type="dxa"/>
            <w:tcBorders>
              <w:top w:val="double" w:sz="4" w:space="0" w:color="auto"/>
            </w:tcBorders>
          </w:tcPr>
          <w:p w14:paraId="02D98FDA" w14:textId="50542A39" w:rsidR="00554EC0" w:rsidRDefault="00554EC0">
            <w:r>
              <w:rPr>
                <w:rFonts w:hint="eastAsia"/>
              </w:rPr>
              <w:t>初版作成</w:t>
            </w:r>
          </w:p>
        </w:tc>
      </w:tr>
      <w:tr w:rsidR="00554EC0" w14:paraId="0C8C2B65" w14:textId="77777777" w:rsidTr="00554EC0">
        <w:tc>
          <w:tcPr>
            <w:tcW w:w="1129" w:type="dxa"/>
          </w:tcPr>
          <w:p w14:paraId="40454454" w14:textId="7EF68196" w:rsidR="00554EC0" w:rsidRDefault="00554EC0"/>
        </w:tc>
        <w:tc>
          <w:tcPr>
            <w:tcW w:w="7365" w:type="dxa"/>
          </w:tcPr>
          <w:p w14:paraId="3C5B1046" w14:textId="311B4A19" w:rsidR="00554EC0" w:rsidRDefault="00554EC0"/>
        </w:tc>
      </w:tr>
      <w:tr w:rsidR="00554EC0" w14:paraId="62DC2319" w14:textId="77777777" w:rsidTr="00554EC0">
        <w:tc>
          <w:tcPr>
            <w:tcW w:w="1129" w:type="dxa"/>
          </w:tcPr>
          <w:p w14:paraId="78696C9F" w14:textId="77777777" w:rsidR="00554EC0" w:rsidRDefault="00554EC0"/>
        </w:tc>
        <w:tc>
          <w:tcPr>
            <w:tcW w:w="7365" w:type="dxa"/>
          </w:tcPr>
          <w:p w14:paraId="7F791308" w14:textId="77777777" w:rsidR="00554EC0" w:rsidRDefault="00554EC0"/>
        </w:tc>
      </w:tr>
    </w:tbl>
    <w:p w14:paraId="240D5834" w14:textId="2EFD90AB" w:rsidR="003F246B" w:rsidRDefault="003F246B"/>
    <w:p w14:paraId="50A3B86D" w14:textId="5B096DA3" w:rsidR="003F246B" w:rsidRDefault="003F246B"/>
    <w:p w14:paraId="13BFFD21" w14:textId="12C2BA18" w:rsidR="003F246B" w:rsidRDefault="003F246B"/>
    <w:p w14:paraId="57A6474C" w14:textId="210A11BE" w:rsidR="003F246B" w:rsidRDefault="003F246B"/>
    <w:p w14:paraId="1A57656A" w14:textId="25DA609C" w:rsidR="003F246B" w:rsidRDefault="003F246B"/>
    <w:p w14:paraId="45B916FD" w14:textId="68B3CB56" w:rsidR="003F246B" w:rsidRDefault="003F246B"/>
    <w:p w14:paraId="548CA3DE" w14:textId="32775EA1" w:rsidR="003F246B" w:rsidRDefault="003F246B"/>
    <w:p w14:paraId="28761E4E" w14:textId="56756BAE" w:rsidR="003F246B" w:rsidRPr="001159A4" w:rsidRDefault="003F246B"/>
    <w:p w14:paraId="71B0C7C7" w14:textId="25ED07C5" w:rsidR="003F246B" w:rsidRDefault="003F246B"/>
    <w:p w14:paraId="114FC864" w14:textId="3CC7642B" w:rsidR="003F246B" w:rsidRDefault="003F246B"/>
    <w:p w14:paraId="69A49414" w14:textId="69D1AFC2" w:rsidR="003F246B" w:rsidRDefault="003F246B"/>
    <w:p w14:paraId="2C50A648" w14:textId="2D07D4DA" w:rsidR="003F246B" w:rsidRDefault="003F246B"/>
    <w:p w14:paraId="42B5F29B" w14:textId="77777777" w:rsidR="003F246B" w:rsidRDefault="003F246B"/>
    <w:p w14:paraId="4C6BC899" w14:textId="77777777" w:rsidR="003F246B" w:rsidRDefault="003F246B" w:rsidP="003F246B"/>
    <w:p w14:paraId="5DFB635B" w14:textId="77777777" w:rsidR="003F246B" w:rsidRDefault="003F246B" w:rsidP="003F246B">
      <w:pPr>
        <w:jc w:val="right"/>
      </w:pPr>
      <w:r>
        <w:rPr>
          <w:rFonts w:hint="eastAsia"/>
        </w:rPr>
        <w:t>ソーバル株式会社</w:t>
      </w:r>
    </w:p>
    <w:p w14:paraId="2F82E854" w14:textId="502B7D95" w:rsidR="003F246B" w:rsidRDefault="003F246B">
      <w:pPr>
        <w:widowControl/>
        <w:jc w:val="left"/>
      </w:pPr>
    </w:p>
    <w:sdt>
      <w:sdtPr>
        <w:rPr>
          <w:rFonts w:ascii="Century" w:eastAsia="ＭＳ 明朝" w:hAnsi="Century" w:cs="Times New Roman"/>
          <w:color w:val="auto"/>
          <w:kern w:val="2"/>
          <w:sz w:val="21"/>
          <w:szCs w:val="24"/>
          <w:lang w:val="ja-JP"/>
        </w:rPr>
        <w:id w:val="-850797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6D307" w14:textId="4171162F" w:rsidR="003F246B" w:rsidRDefault="003F246B">
          <w:pPr>
            <w:pStyle w:val="a5"/>
          </w:pPr>
          <w:r>
            <w:rPr>
              <w:lang w:val="ja-JP"/>
            </w:rPr>
            <w:t>目次</w:t>
          </w:r>
        </w:p>
        <w:p w14:paraId="59599D30" w14:textId="13B83AF6" w:rsidR="00AF0AEF" w:rsidRDefault="003F246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7448" w:history="1">
            <w:r w:rsidR="00AF0AEF" w:rsidRPr="003D5E93">
              <w:rPr>
                <w:rStyle w:val="a6"/>
                <w:noProof/>
              </w:rPr>
              <w:t>1.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設置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_Toc49767448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1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5DF01686" w14:textId="393EE3FF" w:rsidR="00AF0AEF" w:rsidRDefault="00E06D23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49" w:history="1">
            <w:r w:rsidR="00AF0AEF" w:rsidRPr="003D5E93">
              <w:rPr>
                <w:rStyle w:val="a6"/>
                <w:noProof/>
              </w:rPr>
              <w:t>2.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起動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_Toc49767449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2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5E9CF595" w14:textId="5B167BF2" w:rsidR="00AF0AEF" w:rsidRDefault="00E06D23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51" w:history="1">
            <w:r w:rsidR="00AF0AEF" w:rsidRPr="003D5E93">
              <w:rPr>
                <w:rStyle w:val="a6"/>
                <w:noProof/>
              </w:rPr>
              <w:t>3.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体温測定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_Toc49767451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3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46864C57" w14:textId="427FBF08" w:rsidR="00AF0AEF" w:rsidRDefault="00E06D23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67452" w:history="1">
            <w:r w:rsidR="00AF0AEF" w:rsidRPr="003D5E93">
              <w:rPr>
                <w:rStyle w:val="a6"/>
                <w:noProof/>
              </w:rPr>
              <w:t>4.</w:t>
            </w:r>
            <w:r w:rsidR="00AF0A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0AEF" w:rsidRPr="003D5E93">
              <w:rPr>
                <w:rStyle w:val="a6"/>
                <w:noProof/>
              </w:rPr>
              <w:t>終了</w:t>
            </w:r>
            <w:r w:rsidR="00AF0AEF">
              <w:rPr>
                <w:noProof/>
                <w:webHidden/>
              </w:rPr>
              <w:tab/>
            </w:r>
            <w:r w:rsidR="00AF0AEF">
              <w:rPr>
                <w:noProof/>
                <w:webHidden/>
              </w:rPr>
              <w:fldChar w:fldCharType="begin"/>
            </w:r>
            <w:r w:rsidR="00AF0AEF">
              <w:rPr>
                <w:noProof/>
                <w:webHidden/>
              </w:rPr>
              <w:instrText xml:space="preserve"> PAGEREF _Toc49767452 \h </w:instrText>
            </w:r>
            <w:r w:rsidR="00AF0AEF">
              <w:rPr>
                <w:noProof/>
                <w:webHidden/>
              </w:rPr>
            </w:r>
            <w:r w:rsidR="00AF0AEF">
              <w:rPr>
                <w:noProof/>
                <w:webHidden/>
              </w:rPr>
              <w:fldChar w:fldCharType="separate"/>
            </w:r>
            <w:r w:rsidR="00AF0AEF">
              <w:rPr>
                <w:noProof/>
                <w:webHidden/>
              </w:rPr>
              <w:t>6</w:t>
            </w:r>
            <w:r w:rsidR="00AF0AEF">
              <w:rPr>
                <w:noProof/>
                <w:webHidden/>
              </w:rPr>
              <w:fldChar w:fldCharType="end"/>
            </w:r>
          </w:hyperlink>
        </w:p>
        <w:p w14:paraId="263A5B68" w14:textId="0AFEAE35" w:rsidR="003F246B" w:rsidRDefault="003F246B">
          <w:r>
            <w:rPr>
              <w:b/>
              <w:bCs/>
              <w:lang w:val="ja-JP"/>
            </w:rPr>
            <w:fldChar w:fldCharType="end"/>
          </w:r>
        </w:p>
      </w:sdtContent>
    </w:sdt>
    <w:p w14:paraId="1717A63E" w14:textId="77777777" w:rsidR="006C5C68" w:rsidRDefault="006C5C68"/>
    <w:p w14:paraId="25EBF88A" w14:textId="77777777" w:rsidR="006C5C68" w:rsidRDefault="006C5C68"/>
    <w:p w14:paraId="25723C8C" w14:textId="015145B6" w:rsidR="006C5C68" w:rsidRDefault="006C5C68">
      <w:r>
        <w:rPr>
          <w:rFonts w:hint="eastAsia"/>
        </w:rPr>
        <w:t>図表目次</w:t>
      </w:r>
    </w:p>
    <w:p w14:paraId="7C290D3B" w14:textId="77777777" w:rsidR="006C5C68" w:rsidRDefault="006C5C68"/>
    <w:p w14:paraId="4283D573" w14:textId="0AAD041B" w:rsidR="00920F3C" w:rsidRPr="00920F3C" w:rsidRDefault="006C5C68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1_1" w:history="1">
        <w:r w:rsidR="00982942" w:rsidRPr="00FA6443">
          <w:rPr>
            <w:rStyle w:val="a6"/>
            <w:noProof/>
          </w:rPr>
          <w:t>図</w:t>
        </w:r>
        <w:r w:rsidR="00982942" w:rsidRPr="00FA6443">
          <w:rPr>
            <w:rStyle w:val="a6"/>
            <w:noProof/>
          </w:rPr>
          <w:t xml:space="preserve"> 1</w:t>
        </w:r>
        <w:r w:rsidR="00982942" w:rsidRPr="00FA6443">
          <w:rPr>
            <w:rStyle w:val="a6"/>
            <w:noProof/>
          </w:rPr>
          <w:noBreakHyphen/>
          <w:t xml:space="preserve">1 </w:t>
        </w:r>
        <w:r w:rsidR="00C437BE">
          <w:rPr>
            <w:rStyle w:val="a6"/>
            <w:rFonts w:hint="eastAsia"/>
            <w:noProof/>
          </w:rPr>
          <w:t>設置方法</w:t>
        </w:r>
        <w:r w:rsidR="00982942">
          <w:rPr>
            <w:noProof/>
            <w:webHidden/>
          </w:rPr>
          <w:tab/>
        </w:r>
        <w:r w:rsidR="00CD60F1">
          <w:rPr>
            <w:noProof/>
            <w:webHidden/>
          </w:rPr>
          <w:t>1</w:t>
        </w:r>
      </w:hyperlink>
    </w:p>
    <w:p w14:paraId="1531B78D" w14:textId="69B90D7D" w:rsidR="00CD60F1" w:rsidRPr="00920F3C" w:rsidRDefault="006C5C68" w:rsidP="00CD60F1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CD60F1">
        <w:fldChar w:fldCharType="begin"/>
      </w:r>
      <w:r w:rsidR="00CD60F1">
        <w:instrText xml:space="preserve"> TOC \h \z \c "</w:instrText>
      </w:r>
      <w:r w:rsidR="00CD60F1">
        <w:instrText>図</w:instrText>
      </w:r>
      <w:r w:rsidR="00CD60F1">
        <w:instrText xml:space="preserve">" </w:instrText>
      </w:r>
      <w:r w:rsidR="00CD60F1">
        <w:fldChar w:fldCharType="separate"/>
      </w:r>
      <w:hyperlink w:anchor="図2_1" w:history="1">
        <w:r w:rsidR="00CD60F1" w:rsidRPr="00FA6443">
          <w:rPr>
            <w:rStyle w:val="a6"/>
            <w:noProof/>
          </w:rPr>
          <w:t>図</w:t>
        </w:r>
        <w:r w:rsidR="00CD60F1" w:rsidRPr="00FA6443">
          <w:rPr>
            <w:rStyle w:val="a6"/>
            <w:noProof/>
          </w:rPr>
          <w:t xml:space="preserve"> </w:t>
        </w:r>
        <w:r w:rsidR="00CD60F1">
          <w:rPr>
            <w:rStyle w:val="a6"/>
            <w:noProof/>
          </w:rPr>
          <w:t>2</w:t>
        </w:r>
        <w:r w:rsidR="00CD60F1" w:rsidRPr="00FA6443">
          <w:rPr>
            <w:rStyle w:val="a6"/>
            <w:noProof/>
          </w:rPr>
          <w:noBreakHyphen/>
          <w:t xml:space="preserve">1 </w:t>
        </w:r>
        <w:r w:rsidR="006638DB">
          <w:rPr>
            <w:rStyle w:val="a6"/>
            <w:rFonts w:hint="eastAsia"/>
            <w:noProof/>
          </w:rPr>
          <w:t>起動エラー画面</w:t>
        </w:r>
        <w:r w:rsidR="00CD60F1">
          <w:rPr>
            <w:noProof/>
            <w:webHidden/>
          </w:rPr>
          <w:tab/>
        </w:r>
        <w:r w:rsidR="006638DB">
          <w:rPr>
            <w:noProof/>
            <w:webHidden/>
          </w:rPr>
          <w:t>2</w:t>
        </w:r>
      </w:hyperlink>
    </w:p>
    <w:p w14:paraId="4A39C7B7" w14:textId="2F5B6877" w:rsidR="00920F3C" w:rsidRPr="00920F3C" w:rsidRDefault="00CD60F1" w:rsidP="00CD60F1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920F3C">
        <w:fldChar w:fldCharType="begin"/>
      </w:r>
      <w:r w:rsidR="00920F3C">
        <w:instrText xml:space="preserve"> TOC \h \z \c "</w:instrText>
      </w:r>
      <w:r w:rsidR="00920F3C">
        <w:instrText>図</w:instrText>
      </w:r>
      <w:r w:rsidR="00920F3C">
        <w:instrText xml:space="preserve">" </w:instrText>
      </w:r>
      <w:r w:rsidR="00920F3C">
        <w:fldChar w:fldCharType="separate"/>
      </w:r>
      <w:hyperlink w:anchor="図3_1" w:history="1">
        <w:r w:rsidR="00920F3C" w:rsidRPr="00FA6443">
          <w:rPr>
            <w:rStyle w:val="a6"/>
            <w:noProof/>
          </w:rPr>
          <w:t>図</w:t>
        </w:r>
        <w:r w:rsidR="00920F3C" w:rsidRPr="00FA6443">
          <w:rPr>
            <w:rStyle w:val="a6"/>
            <w:noProof/>
          </w:rPr>
          <w:t xml:space="preserve"> </w:t>
        </w:r>
        <w:r w:rsidR="00920F3C">
          <w:rPr>
            <w:rStyle w:val="a6"/>
            <w:noProof/>
          </w:rPr>
          <w:t>3</w:t>
        </w:r>
        <w:r w:rsidR="00920F3C" w:rsidRPr="00FA6443">
          <w:rPr>
            <w:rStyle w:val="a6"/>
            <w:noProof/>
          </w:rPr>
          <w:noBreakHyphen/>
          <w:t xml:space="preserve">1 </w:t>
        </w:r>
        <w:r w:rsidR="00920F3C">
          <w:rPr>
            <w:rStyle w:val="a6"/>
            <w:rFonts w:hint="eastAsia"/>
            <w:noProof/>
          </w:rPr>
          <w:t>測定中画面イメージ</w:t>
        </w:r>
        <w:r w:rsidR="00920F3C"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14:paraId="182717B1" w14:textId="608CD193" w:rsidR="00920F3C" w:rsidRPr="00920F3C" w:rsidRDefault="00920F3C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3_2" w:history="1">
        <w:r w:rsidRPr="00FA6443">
          <w:rPr>
            <w:rStyle w:val="a6"/>
            <w:noProof/>
          </w:rPr>
          <w:t>図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noBreakHyphen/>
        </w:r>
        <w:r>
          <w:rPr>
            <w:rStyle w:val="a6"/>
            <w:noProof/>
          </w:rPr>
          <w:t>2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測定結果</w:t>
        </w:r>
        <w:r>
          <w:rPr>
            <w:rStyle w:val="a6"/>
            <w:rFonts w:hint="eastAsia"/>
            <w:noProof/>
          </w:rPr>
          <w:t>(</w:t>
        </w:r>
        <w:r>
          <w:rPr>
            <w:rStyle w:val="a6"/>
            <w:rFonts w:hint="eastAsia"/>
            <w:noProof/>
          </w:rPr>
          <w:t>平熱時</w:t>
        </w:r>
        <w:r>
          <w:rPr>
            <w:rStyle w:val="a6"/>
            <w:rFonts w:hint="eastAsia"/>
            <w:noProof/>
          </w:rPr>
          <w:t>)</w:t>
        </w:r>
        <w:r>
          <w:rPr>
            <w:rStyle w:val="a6"/>
            <w:rFonts w:hint="eastAsia"/>
            <w:noProof/>
          </w:rPr>
          <w:t>画面イメージ</w:t>
        </w:r>
        <w:r>
          <w:rPr>
            <w:noProof/>
            <w:webHidden/>
          </w:rPr>
          <w:tab/>
        </w:r>
        <w:r w:rsidR="00CD60F1">
          <w:rPr>
            <w:noProof/>
            <w:webHidden/>
          </w:rPr>
          <w:t>3</w:t>
        </w:r>
      </w:hyperlink>
    </w:p>
    <w:p w14:paraId="0189C35A" w14:textId="5B29CDFC" w:rsidR="00920F3C" w:rsidRPr="00920F3C" w:rsidRDefault="00920F3C" w:rsidP="00920F3C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図</w:instrText>
      </w:r>
      <w:r>
        <w:instrText xml:space="preserve">" </w:instrText>
      </w:r>
      <w:r>
        <w:fldChar w:fldCharType="separate"/>
      </w:r>
      <w:hyperlink w:anchor="図3_3" w:history="1">
        <w:r w:rsidRPr="00FA6443">
          <w:rPr>
            <w:rStyle w:val="a6"/>
            <w:noProof/>
          </w:rPr>
          <w:t>図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noBreakHyphen/>
        </w:r>
        <w:r>
          <w:rPr>
            <w:rStyle w:val="a6"/>
            <w:noProof/>
          </w:rPr>
          <w:t>3</w:t>
        </w:r>
        <w:r w:rsidRPr="00FA6443">
          <w:rPr>
            <w:rStyle w:val="a6"/>
            <w:noProof/>
          </w:rPr>
          <w:t xml:space="preserve"> </w:t>
        </w:r>
        <w:r>
          <w:rPr>
            <w:rStyle w:val="a6"/>
            <w:rFonts w:hint="eastAsia"/>
            <w:noProof/>
          </w:rPr>
          <w:t>測定結果</w:t>
        </w:r>
        <w:r>
          <w:rPr>
            <w:rStyle w:val="a6"/>
            <w:rFonts w:hint="eastAsia"/>
            <w:noProof/>
          </w:rPr>
          <w:t>(</w:t>
        </w:r>
        <w:r>
          <w:rPr>
            <w:rStyle w:val="a6"/>
            <w:rFonts w:hint="eastAsia"/>
            <w:noProof/>
          </w:rPr>
          <w:t>発熱時</w:t>
        </w:r>
        <w:r>
          <w:rPr>
            <w:rStyle w:val="a6"/>
            <w:rFonts w:hint="eastAsia"/>
            <w:noProof/>
          </w:rPr>
          <w:t>)</w:t>
        </w:r>
        <w:r>
          <w:rPr>
            <w:rStyle w:val="a6"/>
            <w:rFonts w:hint="eastAsia"/>
            <w:noProof/>
          </w:rPr>
          <w:t>画面イメージ</w:t>
        </w:r>
        <w:r>
          <w:rPr>
            <w:noProof/>
            <w:webHidden/>
          </w:rPr>
          <w:tab/>
        </w:r>
        <w:r w:rsidR="00CD60F1">
          <w:rPr>
            <w:noProof/>
            <w:webHidden/>
          </w:rPr>
          <w:t>4</w:t>
        </w:r>
      </w:hyperlink>
    </w:p>
    <w:p w14:paraId="62FB8188" w14:textId="30950C2E" w:rsidR="009C0FC6" w:rsidRPr="00920F3C" w:rsidRDefault="00920F3C" w:rsidP="009C0FC6">
      <w:pPr>
        <w:pStyle w:val="ae"/>
        <w:tabs>
          <w:tab w:val="right" w:leader="dot" w:pos="8494"/>
        </w:tabs>
        <w:ind w:left="840" w:hanging="420"/>
        <w:rPr>
          <w:noProof/>
        </w:rPr>
      </w:pPr>
      <w:r>
        <w:fldChar w:fldCharType="end"/>
      </w:r>
      <w:r w:rsidR="009C0FC6">
        <w:fldChar w:fldCharType="begin"/>
      </w:r>
      <w:r w:rsidR="009C0FC6">
        <w:instrText xml:space="preserve"> TOC \h \z \c "</w:instrText>
      </w:r>
      <w:r w:rsidR="009C0FC6">
        <w:instrText>図</w:instrText>
      </w:r>
      <w:r w:rsidR="009C0FC6">
        <w:instrText xml:space="preserve">" </w:instrText>
      </w:r>
      <w:r w:rsidR="009C0FC6">
        <w:fldChar w:fldCharType="separate"/>
      </w:r>
      <w:hyperlink w:anchor="図3_4" w:history="1">
        <w:r w:rsidR="009C0FC6" w:rsidRPr="00FA6443">
          <w:rPr>
            <w:rStyle w:val="a6"/>
            <w:noProof/>
          </w:rPr>
          <w:t>図</w:t>
        </w:r>
        <w:r w:rsidR="009C0FC6" w:rsidRPr="00FA6443">
          <w:rPr>
            <w:rStyle w:val="a6"/>
            <w:noProof/>
          </w:rPr>
          <w:t xml:space="preserve"> </w:t>
        </w:r>
        <w:r w:rsidR="009C0FC6">
          <w:rPr>
            <w:rStyle w:val="a6"/>
            <w:noProof/>
          </w:rPr>
          <w:t>3</w:t>
        </w:r>
        <w:r w:rsidR="009C0FC6" w:rsidRPr="00FA6443">
          <w:rPr>
            <w:rStyle w:val="a6"/>
            <w:noProof/>
          </w:rPr>
          <w:noBreakHyphen/>
        </w:r>
        <w:r w:rsidR="009C0FC6">
          <w:rPr>
            <w:rStyle w:val="a6"/>
            <w:noProof/>
          </w:rPr>
          <w:t>4</w:t>
        </w:r>
        <w:r w:rsidR="009C0FC6" w:rsidRPr="00FA6443">
          <w:rPr>
            <w:rStyle w:val="a6"/>
            <w:noProof/>
          </w:rPr>
          <w:t xml:space="preserve"> </w:t>
        </w:r>
        <w:r w:rsidR="009C0FC6">
          <w:rPr>
            <w:rStyle w:val="a6"/>
            <w:rFonts w:hint="eastAsia"/>
            <w:noProof/>
          </w:rPr>
          <w:t>サーモグラフィーの色と温度の対応</w:t>
        </w:r>
        <w:r w:rsidR="009C0FC6">
          <w:rPr>
            <w:noProof/>
            <w:webHidden/>
          </w:rPr>
          <w:tab/>
          <w:t>5</w:t>
        </w:r>
      </w:hyperlink>
    </w:p>
    <w:p w14:paraId="65A537A3" w14:textId="77777777" w:rsidR="009C0FC6" w:rsidRDefault="009C0FC6" w:rsidP="009C0FC6">
      <w:r>
        <w:fldChar w:fldCharType="end"/>
      </w:r>
    </w:p>
    <w:p w14:paraId="18FEFABB" w14:textId="0E546460" w:rsidR="00920F3C" w:rsidRDefault="00920F3C" w:rsidP="00920F3C"/>
    <w:p w14:paraId="08E5850B" w14:textId="3CF15E9C" w:rsidR="00920F3C" w:rsidRDefault="00920F3C" w:rsidP="00920F3C"/>
    <w:p w14:paraId="0210B6ED" w14:textId="5B8F06A6" w:rsidR="003F246B" w:rsidRDefault="003F246B"/>
    <w:p w14:paraId="63FFF20E" w14:textId="23886F54" w:rsidR="003F246B" w:rsidRDefault="003F246B" w:rsidP="00D05D6F">
      <w:pPr>
        <w:widowControl/>
      </w:pPr>
    </w:p>
    <w:p w14:paraId="15589E79" w14:textId="77777777" w:rsidR="003F246B" w:rsidRDefault="003F246B">
      <w:pPr>
        <w:sectPr w:rsidR="003F246B" w:rsidSect="003F246B">
          <w:footerReference w:type="default" r:id="rId8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14:paraId="072A956B" w14:textId="1788D23D" w:rsidR="003F246B" w:rsidRDefault="00EC110B" w:rsidP="00153E6D">
      <w:pPr>
        <w:pStyle w:val="1"/>
        <w:numPr>
          <w:ilvl w:val="0"/>
          <w:numId w:val="4"/>
        </w:numPr>
      </w:pPr>
      <w:bookmarkStart w:id="4" w:name="_Toc49767448"/>
      <w:r>
        <w:rPr>
          <w:rFonts w:hint="eastAsia"/>
        </w:rPr>
        <w:t>設置</w:t>
      </w:r>
      <w:bookmarkEnd w:id="4"/>
    </w:p>
    <w:p w14:paraId="6E1758CE" w14:textId="71D32BB7" w:rsidR="00C2041D" w:rsidRDefault="004D004F" w:rsidP="00ED306E">
      <w:pPr>
        <w:pStyle w:val="ab"/>
        <w:numPr>
          <w:ilvl w:val="0"/>
          <w:numId w:val="16"/>
        </w:numPr>
        <w:ind w:leftChars="0"/>
      </w:pPr>
      <w:ins w:id="5" w:author="石井 隆浩" w:date="2020-09-01T10:28:00Z">
        <w:r>
          <w:rPr>
            <w:rFonts w:hint="eastAsia"/>
          </w:rPr>
          <w:t>モニタの背後にアームを</w:t>
        </w:r>
      </w:ins>
      <w:ins w:id="6" w:author="石井 隆浩" w:date="2020-09-01T10:29:00Z">
        <w:r>
          <w:rPr>
            <w:rFonts w:hint="eastAsia"/>
          </w:rPr>
          <w:t>セットし、カメラ</w:t>
        </w:r>
        <w:r>
          <w:rPr>
            <w:rFonts w:hint="eastAsia"/>
          </w:rPr>
          <w:t>/</w:t>
        </w:r>
        <w:r>
          <w:rPr>
            <w:rFonts w:hint="eastAsia"/>
          </w:rPr>
          <w:t>センサを格納したボックスをグリップします</w:t>
        </w:r>
        <w:r>
          <w:rPr>
            <w:rFonts w:hint="eastAsia"/>
          </w:rPr>
          <w:t>(</w:t>
        </w:r>
      </w:ins>
      <w:r w:rsidR="00C2041D">
        <w:rPr>
          <w:rFonts w:hint="eastAsia"/>
        </w:rPr>
        <w:t>図</w:t>
      </w:r>
      <w:r w:rsidR="00C2041D">
        <w:rPr>
          <w:rFonts w:hint="eastAsia"/>
        </w:rPr>
        <w:t>1</w:t>
      </w:r>
      <w:r w:rsidR="00C2041D">
        <w:t>-1</w:t>
      </w:r>
      <w:del w:id="7" w:author="石井 隆浩" w:date="2020-09-01T10:29:00Z">
        <w:r w:rsidR="00C2041D" w:rsidDel="004D004F">
          <w:rPr>
            <w:rFonts w:hint="eastAsia"/>
          </w:rPr>
          <w:delText>のように設置します</w:delText>
        </w:r>
      </w:del>
      <w:ins w:id="8" w:author="石井 隆浩" w:date="2020-09-01T10:29:00Z">
        <w:r>
          <w:rPr>
            <w:rFonts w:hint="eastAsia"/>
          </w:rPr>
          <w:t>参照</w:t>
        </w:r>
        <w:r>
          <w:rPr>
            <w:rFonts w:hint="eastAsia"/>
          </w:rPr>
          <w:t>)</w:t>
        </w:r>
      </w:ins>
    </w:p>
    <w:p w14:paraId="714FFDBE" w14:textId="00C51F21" w:rsidR="00ED306E" w:rsidRPr="00ED306E" w:rsidRDefault="00ED306E" w:rsidP="00ED306E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モニタの電源ケーブルを接続します</w:t>
      </w:r>
      <w:ins w:id="9" w:author="石井 隆浩" w:date="2020-09-01T10:37:00Z">
        <w:r w:rsidR="001277E3">
          <w:br/>
          <w:t>(</w:t>
        </w:r>
        <w:r w:rsidR="001277E3">
          <w:rPr>
            <w:rFonts w:hint="eastAsia"/>
          </w:rPr>
          <w:t>電源ケーブルは、本体のものと</w:t>
        </w:r>
      </w:ins>
      <w:ins w:id="10" w:author="石井 隆浩" w:date="2020-09-01T10:38:00Z">
        <w:r w:rsidR="001277E3">
          <w:rPr>
            <w:rFonts w:hint="eastAsia"/>
          </w:rPr>
          <w:t>一緒に一括で</w:t>
        </w:r>
        <w:r w:rsidR="001277E3">
          <w:rPr>
            <w:rFonts w:hint="eastAsia"/>
          </w:rPr>
          <w:t>O</w:t>
        </w:r>
        <w:r w:rsidR="001277E3">
          <w:t>N/OFF</w:t>
        </w:r>
        <w:r w:rsidR="001277E3">
          <w:rPr>
            <w:rFonts w:hint="eastAsia"/>
          </w:rPr>
          <w:t>できる電源タップに接続することを推奨</w:t>
        </w:r>
        <w:r w:rsidR="001277E3">
          <w:rPr>
            <w:rFonts w:hint="eastAsia"/>
          </w:rPr>
          <w:t>)</w:t>
        </w:r>
      </w:ins>
    </w:p>
    <w:p w14:paraId="407EBFAF" w14:textId="1E450FCF" w:rsidR="00153E6D" w:rsidRDefault="00EC110B" w:rsidP="00EC110B">
      <w:pPr>
        <w:jc w:val="center"/>
      </w:pPr>
      <w:bookmarkStart w:id="11" w:name="図1_1"/>
      <w:bookmarkEnd w:id="11"/>
      <w:del w:id="12" w:author="石井 隆浩" w:date="2020-09-01T10:28:00Z">
        <w:r w:rsidDel="004D004F">
          <w:rPr>
            <w:noProof/>
          </w:rPr>
          <w:drawing>
            <wp:inline distT="0" distB="0" distL="0" distR="0" wp14:anchorId="6943BC6F" wp14:editId="6A39080D">
              <wp:extent cx="2422599" cy="4962249"/>
              <wp:effectExtent l="0" t="0" r="0" b="0"/>
              <wp:docPr id="3" name="図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2608" cy="49827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3" w:author="石井 隆浩" w:date="2020-09-01T10:28:00Z">
        <w:r w:rsidR="004D004F" w:rsidRPr="004D004F">
          <w:drawing>
            <wp:inline distT="0" distB="0" distL="0" distR="0" wp14:anchorId="5A7C3411" wp14:editId="22C831E9">
              <wp:extent cx="2616200" cy="4620307"/>
              <wp:effectExtent l="0" t="0" r="0" b="8890"/>
              <wp:docPr id="8" name="図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9666" cy="46440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543BAC" w14:textId="0DB108E7" w:rsidR="00EC110B" w:rsidRPr="0088499B" w:rsidRDefault="00EC110B" w:rsidP="00EC110B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 w:rsidRPr="0088499B">
        <w:rPr>
          <w:u w:val="single"/>
        </w:rPr>
        <w:fldChar w:fldCharType="begin"/>
      </w:r>
      <w:r w:rsidRPr="0088499B">
        <w:rPr>
          <w:u w:val="single"/>
        </w:rPr>
        <w:instrText xml:space="preserve"> </w:instrText>
      </w:r>
      <w:r w:rsidRPr="0088499B">
        <w:rPr>
          <w:rFonts w:hint="eastAsia"/>
          <w:u w:val="single"/>
        </w:rPr>
        <w:instrText>STYLEREF 1 \s</w:instrText>
      </w:r>
      <w:r w:rsidRPr="0088499B">
        <w:rPr>
          <w:u w:val="single"/>
        </w:rPr>
        <w:instrText xml:space="preserve"> </w:instrText>
      </w:r>
      <w:r w:rsidRPr="0088499B">
        <w:rPr>
          <w:u w:val="single"/>
        </w:rPr>
        <w:fldChar w:fldCharType="separate"/>
      </w:r>
      <w:r>
        <w:rPr>
          <w:noProof/>
          <w:u w:val="single"/>
        </w:rPr>
        <w:t>1</w:t>
      </w:r>
      <w:r w:rsidRPr="0088499B">
        <w:rPr>
          <w:u w:val="single"/>
        </w:rPr>
        <w:fldChar w:fldCharType="end"/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 w:rsidRPr="0088499B">
        <w:rPr>
          <w:rFonts w:hint="eastAsia"/>
          <w:u w:val="single"/>
        </w:rPr>
        <w:t>設置</w:t>
      </w:r>
      <w:ins w:id="14" w:author="石井 隆浩" w:date="2020-09-01T10:33:00Z">
        <w:r w:rsidR="001277E3">
          <w:rPr>
            <w:rFonts w:hint="eastAsia"/>
            <w:u w:val="single"/>
          </w:rPr>
          <w:t>イメージ</w:t>
        </w:r>
      </w:ins>
      <w:del w:id="15" w:author="石井 隆浩" w:date="2020-09-01T10:33:00Z">
        <w:r w:rsidDel="001277E3">
          <w:rPr>
            <w:rFonts w:hint="eastAsia"/>
            <w:u w:val="single"/>
          </w:rPr>
          <w:delText>方法</w:delText>
        </w:r>
      </w:del>
    </w:p>
    <w:p w14:paraId="0521E212" w14:textId="13A2926E" w:rsidR="00EC110B" w:rsidRDefault="00EC110B" w:rsidP="003F246B"/>
    <w:p w14:paraId="5ED841AD" w14:textId="295C8123" w:rsidR="00AB0435" w:rsidRPr="004D004F" w:rsidRDefault="00AB0435" w:rsidP="003F246B">
      <w:pPr>
        <w:rPr>
          <w:rFonts w:hint="eastAsia"/>
        </w:rPr>
      </w:pPr>
    </w:p>
    <w:p w14:paraId="5CD2D5C8" w14:textId="1329D82F" w:rsidR="00AB0435" w:rsidRPr="00AB0435" w:rsidRDefault="00AB0435" w:rsidP="003F246B">
      <w:pPr>
        <w:rPr>
          <w:u w:val="single"/>
        </w:rPr>
      </w:pPr>
      <w:r w:rsidRPr="00AB0435">
        <w:rPr>
          <w:rFonts w:hint="eastAsia"/>
          <w:u w:val="single"/>
        </w:rPr>
        <w:t>▼設置</w:t>
      </w:r>
      <w:ins w:id="16" w:author="石井 隆浩" w:date="2020-09-01T10:29:00Z">
        <w:r w:rsidR="004D004F">
          <w:rPr>
            <w:rFonts w:hint="eastAsia"/>
            <w:u w:val="single"/>
          </w:rPr>
          <w:t>場所</w:t>
        </w:r>
      </w:ins>
      <w:del w:id="17" w:author="石井 隆浩" w:date="2020-09-01T10:29:00Z">
        <w:r w:rsidRPr="00AB0435" w:rsidDel="004D004F">
          <w:rPr>
            <w:rFonts w:hint="eastAsia"/>
            <w:u w:val="single"/>
          </w:rPr>
          <w:delText>時</w:delText>
        </w:r>
      </w:del>
      <w:r w:rsidRPr="00AB0435">
        <w:rPr>
          <w:rFonts w:hint="eastAsia"/>
          <w:u w:val="single"/>
        </w:rPr>
        <w:t>の注意</w:t>
      </w:r>
    </w:p>
    <w:p w14:paraId="59DC0FE3" w14:textId="6E759148" w:rsidR="00AB0435" w:rsidRDefault="00AB0435" w:rsidP="00AB0435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正常な体温測定ができなくなりますので、カメラに映り込む範囲に暖房器具等、高温のものが入らないように設置してください</w:t>
      </w:r>
    </w:p>
    <w:p w14:paraId="123B127A" w14:textId="5B2A9806" w:rsidR="00D05D6F" w:rsidRDefault="00D05D6F">
      <w:pPr>
        <w:widowControl/>
        <w:jc w:val="left"/>
      </w:pPr>
      <w:r>
        <w:br w:type="page"/>
      </w:r>
    </w:p>
    <w:p w14:paraId="5FFB6FDD" w14:textId="20FD1896" w:rsidR="003F246B" w:rsidRDefault="002462E3" w:rsidP="00153E6D">
      <w:pPr>
        <w:pStyle w:val="1"/>
        <w:numPr>
          <w:ilvl w:val="0"/>
          <w:numId w:val="4"/>
        </w:numPr>
      </w:pPr>
      <w:bookmarkStart w:id="18" w:name="_Toc49767449"/>
      <w:r>
        <w:rPr>
          <w:rFonts w:hint="eastAsia"/>
        </w:rPr>
        <w:t>起動</w:t>
      </w:r>
      <w:bookmarkEnd w:id="18"/>
    </w:p>
    <w:p w14:paraId="28A4FDA6" w14:textId="5B5FAE57" w:rsidR="007F34B4" w:rsidRDefault="007F34B4" w:rsidP="007F34B4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本体</w:t>
      </w:r>
      <w:r w:rsidR="000B6DA0">
        <w:rPr>
          <w:rFonts w:hint="eastAsia"/>
        </w:rPr>
        <w:t>の</w:t>
      </w:r>
      <w:r>
        <w:rPr>
          <w:rFonts w:hint="eastAsia"/>
        </w:rPr>
        <w:t>電源ケーブルを接続します</w:t>
      </w:r>
    </w:p>
    <w:p w14:paraId="00B01E05" w14:textId="77777777" w:rsidR="00E779F6" w:rsidRDefault="00E779F6" w:rsidP="00E779F6"/>
    <w:p w14:paraId="11F7F220" w14:textId="1DD0A125" w:rsidR="007F34B4" w:rsidRDefault="00137C28" w:rsidP="007F34B4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自動で</w:t>
      </w:r>
      <w:r w:rsidR="00C9206D">
        <w:rPr>
          <w:rFonts w:hint="eastAsia"/>
        </w:rPr>
        <w:t>システムが起動し</w:t>
      </w:r>
      <w:r>
        <w:rPr>
          <w:rFonts w:hint="eastAsia"/>
        </w:rPr>
        <w:t>ます</w:t>
      </w:r>
      <w:r>
        <w:br/>
      </w:r>
      <w:r w:rsidR="007F34B4">
        <w:rPr>
          <w:rFonts w:hint="eastAsia"/>
        </w:rPr>
        <w:t>モニタにカメラ映像</w:t>
      </w:r>
      <w:r w:rsidR="00902813">
        <w:rPr>
          <w:rFonts w:hint="eastAsia"/>
        </w:rPr>
        <w:t>とサーモグラフィー</w:t>
      </w:r>
      <w:r w:rsidR="007F34B4">
        <w:rPr>
          <w:rFonts w:hint="eastAsia"/>
        </w:rPr>
        <w:t>が表示されるまで待ちます</w:t>
      </w:r>
      <w:r w:rsidR="00F44878">
        <w:rPr>
          <w:rFonts w:hint="eastAsia"/>
        </w:rPr>
        <w:t>(2</w:t>
      </w:r>
      <w:r w:rsidR="00F44878">
        <w:rPr>
          <w:rFonts w:hint="eastAsia"/>
        </w:rPr>
        <w:t>分程度</w:t>
      </w:r>
      <w:r w:rsidR="00F44878">
        <w:rPr>
          <w:rFonts w:hint="eastAsia"/>
        </w:rPr>
        <w:t>)</w:t>
      </w:r>
    </w:p>
    <w:p w14:paraId="682DE948" w14:textId="6BA5B6DA" w:rsidR="00F44878" w:rsidRPr="00902813" w:rsidRDefault="00F44878" w:rsidP="00F44878"/>
    <w:p w14:paraId="4F64B025" w14:textId="64C66B75" w:rsidR="00F44878" w:rsidRDefault="00F44878" w:rsidP="00F44878"/>
    <w:p w14:paraId="2B15568D" w14:textId="13CCC9F7" w:rsidR="00F44878" w:rsidRPr="00AB0435" w:rsidRDefault="00F44878" w:rsidP="00F44878">
      <w:pPr>
        <w:rPr>
          <w:u w:val="single"/>
        </w:rPr>
      </w:pPr>
      <w:r w:rsidRPr="00AB0435">
        <w:rPr>
          <w:rFonts w:hint="eastAsia"/>
          <w:u w:val="single"/>
        </w:rPr>
        <w:t>▼トラブルシューティング</w:t>
      </w:r>
    </w:p>
    <w:p w14:paraId="6389A7E4" w14:textId="59AE3FD9" w:rsidR="002E6C56" w:rsidRDefault="002E6C56" w:rsidP="002E6C56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モニタに何も表示されない場合、モニタの電源が入っていることを確認してください</w:t>
      </w:r>
    </w:p>
    <w:p w14:paraId="326CD768" w14:textId="03ABCFA2" w:rsidR="00F44878" w:rsidRDefault="00F44878" w:rsidP="002E6C56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以下の画面が表示さ</w:t>
      </w:r>
      <w:r w:rsidR="00C9206D">
        <w:rPr>
          <w:rFonts w:hint="eastAsia"/>
        </w:rPr>
        <w:t>れ</w:t>
      </w:r>
      <w:r w:rsidR="002E6C56">
        <w:rPr>
          <w:rFonts w:hint="eastAsia"/>
        </w:rPr>
        <w:t>た場合、電源ケーブルを抜いて電源を</w:t>
      </w:r>
      <w:r w:rsidR="002E6C56">
        <w:rPr>
          <w:rFonts w:hint="eastAsia"/>
        </w:rPr>
        <w:t>O</w:t>
      </w:r>
      <w:r w:rsidR="002E6C56">
        <w:t>FF</w:t>
      </w:r>
      <w:r w:rsidR="002E6C56">
        <w:rPr>
          <w:rFonts w:hint="eastAsia"/>
        </w:rPr>
        <w:t>にしてからカメラとセンサの接続を確認し</w:t>
      </w:r>
      <w:r w:rsidR="00137C28">
        <w:rPr>
          <w:rFonts w:hint="eastAsia"/>
        </w:rPr>
        <w:t>て</w:t>
      </w:r>
      <w:r w:rsidR="002E6C56">
        <w:rPr>
          <w:rFonts w:hint="eastAsia"/>
        </w:rPr>
        <w:t>再度電源を</w:t>
      </w:r>
      <w:r w:rsidR="002E6C56">
        <w:rPr>
          <w:rFonts w:hint="eastAsia"/>
        </w:rPr>
        <w:t>O</w:t>
      </w:r>
      <w:r w:rsidR="002E6C56">
        <w:t>N</w:t>
      </w:r>
      <w:r w:rsidR="002E6C56">
        <w:rPr>
          <w:rFonts w:hint="eastAsia"/>
        </w:rPr>
        <w:t>にしてください</w:t>
      </w:r>
    </w:p>
    <w:p w14:paraId="0E63630C" w14:textId="43DCE60D" w:rsidR="00F44878" w:rsidRDefault="00F44878" w:rsidP="006638DB">
      <w:pPr>
        <w:jc w:val="center"/>
      </w:pPr>
      <w:bookmarkStart w:id="19" w:name="図2_1"/>
      <w:bookmarkEnd w:id="19"/>
      <w:r>
        <w:rPr>
          <w:noProof/>
        </w:rPr>
        <w:drawing>
          <wp:inline distT="0" distB="0" distL="0" distR="0" wp14:anchorId="1FA140CA" wp14:editId="52133BDA">
            <wp:extent cx="3793067" cy="2844800"/>
            <wp:effectExtent l="0" t="0" r="0" b="0"/>
            <wp:docPr id="1" name="図 1" descr="鳥, 花, 水鳥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鳥, 花, 水鳥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8" cy="28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477E" w14:textId="33140947" w:rsidR="00CD60F1" w:rsidRPr="0088499B" w:rsidRDefault="00CD60F1" w:rsidP="00CD60F1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2</w:t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起動エラー画面</w:t>
      </w:r>
    </w:p>
    <w:p w14:paraId="0C72631B" w14:textId="1FC97D51" w:rsidR="00F44878" w:rsidRPr="007F34B4" w:rsidRDefault="00F44878" w:rsidP="00F44878"/>
    <w:p w14:paraId="61AD87DE" w14:textId="77777777" w:rsidR="00153E6D" w:rsidRPr="00153E6D" w:rsidRDefault="00153E6D" w:rsidP="00153E6D">
      <w:pPr>
        <w:pStyle w:val="ab"/>
        <w:keepNext/>
        <w:numPr>
          <w:ilvl w:val="0"/>
          <w:numId w:val="5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0" w:name="_Toc47551137"/>
      <w:bookmarkStart w:id="21" w:name="_Toc47551167"/>
      <w:bookmarkStart w:id="22" w:name="_Toc47551320"/>
      <w:bookmarkStart w:id="23" w:name="_Toc47553731"/>
      <w:bookmarkStart w:id="24" w:name="_Toc47554417"/>
      <w:bookmarkStart w:id="25" w:name="_Toc47554432"/>
      <w:bookmarkStart w:id="26" w:name="_Toc47596359"/>
      <w:bookmarkStart w:id="27" w:name="_Toc47597481"/>
      <w:bookmarkStart w:id="28" w:name="_Toc47615714"/>
      <w:bookmarkStart w:id="29" w:name="_Toc47621152"/>
      <w:bookmarkStart w:id="30" w:name="_Toc47683831"/>
      <w:bookmarkStart w:id="31" w:name="_Toc48063737"/>
      <w:bookmarkStart w:id="32" w:name="_Toc48543804"/>
      <w:bookmarkStart w:id="33" w:name="_Toc48550282"/>
      <w:bookmarkStart w:id="34" w:name="_Toc48602909"/>
      <w:bookmarkStart w:id="35" w:name="_Toc48659682"/>
      <w:bookmarkStart w:id="36" w:name="_Toc48724067"/>
      <w:bookmarkStart w:id="37" w:name="_Toc49760759"/>
      <w:bookmarkStart w:id="38" w:name="_Toc49761097"/>
      <w:bookmarkStart w:id="39" w:name="_Toc4976745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5D09504" w14:textId="5DF1B39C" w:rsidR="00764F53" w:rsidRPr="00F44878" w:rsidRDefault="00764F53" w:rsidP="003F246B"/>
    <w:p w14:paraId="21E653E9" w14:textId="4C84BDD3" w:rsidR="00AA3768" w:rsidRDefault="00AA3768" w:rsidP="00F44878">
      <w:pPr>
        <w:pStyle w:val="1"/>
        <w:numPr>
          <w:ilvl w:val="0"/>
          <w:numId w:val="4"/>
        </w:numPr>
      </w:pPr>
      <w:bookmarkStart w:id="40" w:name="_Toc49767451"/>
      <w:r>
        <w:rPr>
          <w:rFonts w:hint="eastAsia"/>
        </w:rPr>
        <w:t>体温測定</w:t>
      </w:r>
      <w:bookmarkEnd w:id="40"/>
    </w:p>
    <w:p w14:paraId="2AE70FCD" w14:textId="69F30359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カメラ映像の枠に手首、あるいは顔が入るように</w:t>
      </w:r>
      <w:r w:rsidR="00C2041D">
        <w:rPr>
          <w:rFonts w:hint="eastAsia"/>
        </w:rPr>
        <w:t>すると自動で測定が始まります</w:t>
      </w:r>
      <w:r>
        <w:br/>
        <w:t>(</w:t>
      </w:r>
      <w:r>
        <w:rPr>
          <w:rFonts w:hint="eastAsia"/>
        </w:rPr>
        <w:t>センサからの距離は顔であれば</w:t>
      </w:r>
      <w:r>
        <w:rPr>
          <w:rFonts w:hint="eastAsia"/>
        </w:rPr>
        <w:t>3</w:t>
      </w:r>
      <w:r>
        <w:t>0cm</w:t>
      </w:r>
      <w:r>
        <w:rPr>
          <w:rFonts w:hint="eastAsia"/>
        </w:rPr>
        <w:t>、手首であれば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です</w:t>
      </w:r>
      <w:r>
        <w:rPr>
          <w:rFonts w:hint="eastAsia"/>
        </w:rPr>
        <w:t>)</w:t>
      </w:r>
    </w:p>
    <w:p w14:paraId="1153A5FB" w14:textId="77777777" w:rsidR="00E779F6" w:rsidRDefault="00E779F6" w:rsidP="00E779F6"/>
    <w:p w14:paraId="62DD4E80" w14:textId="50E31E76" w:rsidR="00DC16BF" w:rsidDel="00F609A4" w:rsidRDefault="00AA3768" w:rsidP="0098624C">
      <w:pPr>
        <w:pStyle w:val="ab"/>
        <w:numPr>
          <w:ilvl w:val="0"/>
          <w:numId w:val="11"/>
        </w:numPr>
        <w:ind w:leftChars="0"/>
        <w:jc w:val="center"/>
        <w:rPr>
          <w:del w:id="41" w:author="石井 隆浩" w:date="2020-09-01T10:27:00Z"/>
        </w:rPr>
      </w:pPr>
      <w:r>
        <w:rPr>
          <w:rFonts w:hint="eastAsia"/>
        </w:rPr>
        <w:t>測定が始まると『測定中』表示が点滅しますので、そのままお待ちください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秒程度</w:t>
      </w:r>
      <w:r>
        <w:rPr>
          <w:rFonts w:hint="eastAsia"/>
        </w:rPr>
        <w:t>)</w:t>
      </w:r>
      <w:bookmarkStart w:id="42" w:name="図3_1"/>
      <w:bookmarkEnd w:id="42"/>
      <w:del w:id="43" w:author="石井 隆浩" w:date="2020-09-01T10:27:00Z">
        <w:r w:rsidR="009C0FC6" w:rsidDel="004D004F">
          <w:br/>
        </w:r>
        <w:r w:rsidR="009C0FC6" w:rsidDel="004D004F">
          <w:rPr>
            <w:rFonts w:hint="eastAsia"/>
          </w:rPr>
          <w:delText>サーモグラフィーの色と温度の対応については図</w:delText>
        </w:r>
        <w:r w:rsidR="009C0FC6" w:rsidDel="004D004F">
          <w:rPr>
            <w:rFonts w:hint="eastAsia"/>
          </w:rPr>
          <w:delText>3</w:delText>
        </w:r>
        <w:r w:rsidR="009C0FC6" w:rsidDel="004D004F">
          <w:delText>-4</w:delText>
        </w:r>
        <w:r w:rsidR="009C0FC6" w:rsidDel="004D004F">
          <w:rPr>
            <w:rFonts w:hint="eastAsia"/>
          </w:rPr>
          <w:delText>をご参照ください</w:delText>
        </w:r>
      </w:del>
    </w:p>
    <w:p w14:paraId="34146A36" w14:textId="77777777" w:rsidR="00F609A4" w:rsidRDefault="00F609A4" w:rsidP="0098624C">
      <w:pPr>
        <w:pStyle w:val="ab"/>
        <w:numPr>
          <w:ilvl w:val="0"/>
          <w:numId w:val="11"/>
        </w:numPr>
        <w:ind w:leftChars="0"/>
        <w:jc w:val="center"/>
        <w:rPr>
          <w:ins w:id="44" w:author="石井 隆浩" w:date="2020-09-01T11:20:00Z"/>
        </w:rPr>
        <w:pPrChange w:id="45" w:author="石井 隆浩" w:date="2020-09-01T10:27:00Z">
          <w:pPr>
            <w:pStyle w:val="ab"/>
            <w:numPr>
              <w:numId w:val="11"/>
            </w:numPr>
            <w:ind w:leftChars="0" w:left="360" w:hanging="360"/>
          </w:pPr>
        </w:pPrChange>
      </w:pPr>
    </w:p>
    <w:p w14:paraId="7D55F041" w14:textId="068C9173" w:rsidR="00AA3768" w:rsidRDefault="00DC16BF" w:rsidP="00F609A4">
      <w:pPr>
        <w:pStyle w:val="ab"/>
        <w:ind w:leftChars="0" w:left="360"/>
        <w:jc w:val="center"/>
      </w:pPr>
      <w:r>
        <w:rPr>
          <w:noProof/>
        </w:rPr>
        <w:drawing>
          <wp:inline distT="0" distB="0" distL="0" distR="0" wp14:anchorId="7EB9C6BE" wp14:editId="46F9B997">
            <wp:extent cx="3572933" cy="2679700"/>
            <wp:effectExtent l="0" t="0" r="8890" b="6350"/>
            <wp:docPr id="4" name="図 4" descr="表示, 電子機器, モニター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表示, 電子機器, モニター, 座る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65" cy="26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184A" w14:textId="6165FDF7" w:rsidR="0003798E" w:rsidRPr="0088499B" w:rsidRDefault="0003798E" w:rsidP="0003798E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測定中画面イメージ</w:t>
      </w:r>
    </w:p>
    <w:p w14:paraId="59B4A7A4" w14:textId="77777777" w:rsidR="0003798E" w:rsidRDefault="0003798E" w:rsidP="00B20D24">
      <w:pPr>
        <w:pStyle w:val="ab"/>
        <w:ind w:leftChars="0" w:left="360"/>
      </w:pPr>
    </w:p>
    <w:p w14:paraId="64EEE413" w14:textId="77777777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測定が終わると、体温が表示されます</w:t>
      </w:r>
    </w:p>
    <w:p w14:paraId="54DE6818" w14:textId="77777777" w:rsidR="00DC16BF" w:rsidRDefault="00AA3768" w:rsidP="00AA3768">
      <w:pPr>
        <w:pStyle w:val="ab"/>
        <w:numPr>
          <w:ilvl w:val="1"/>
          <w:numId w:val="11"/>
        </w:numPr>
        <w:ind w:leftChars="0"/>
      </w:pPr>
      <w:r>
        <w:rPr>
          <w:rFonts w:hint="eastAsia"/>
        </w:rPr>
        <w:t>測定結果が</w:t>
      </w:r>
      <w:r>
        <w:rPr>
          <w:rFonts w:hint="eastAsia"/>
        </w:rPr>
        <w:t>3</w:t>
      </w:r>
      <w:r>
        <w:t>7.5</w:t>
      </w:r>
      <w:r>
        <w:rPr>
          <w:rFonts w:hint="eastAsia"/>
        </w:rPr>
        <w:t>℃未満だった場合は『平熱です。』と表示されます</w:t>
      </w:r>
    </w:p>
    <w:p w14:paraId="3BB08D7C" w14:textId="7BA9AFB0" w:rsidR="00AA3768" w:rsidRDefault="00DC16BF" w:rsidP="00DC16BF">
      <w:pPr>
        <w:ind w:left="420"/>
        <w:jc w:val="center"/>
      </w:pPr>
      <w:bookmarkStart w:id="46" w:name="図3_2"/>
      <w:bookmarkEnd w:id="46"/>
      <w:r>
        <w:rPr>
          <w:noProof/>
        </w:rPr>
        <w:drawing>
          <wp:inline distT="0" distB="0" distL="0" distR="0" wp14:anchorId="1B034CD5" wp14:editId="5124973D">
            <wp:extent cx="3584222" cy="2688166"/>
            <wp:effectExtent l="0" t="0" r="0" b="0"/>
            <wp:docPr id="5" name="図 5" descr="屋内, 表示, 座る, 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屋内, 表示, 座る, 写真 が含まれている画像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28" cy="26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DEE" w14:textId="330EAB44" w:rsidR="0003798E" w:rsidRDefault="0003798E" w:rsidP="009C0FC6">
      <w:pPr>
        <w:pStyle w:val="ad"/>
        <w:jc w:val="center"/>
        <w:rPr>
          <w:ins w:id="47" w:author="石井 隆浩" w:date="2020-09-01T10:28:00Z"/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2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測定結果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平熱時</w:t>
      </w:r>
      <w:r>
        <w:rPr>
          <w:rFonts w:hint="eastAsia"/>
          <w:u w:val="single"/>
        </w:rPr>
        <w:t>)</w:t>
      </w:r>
      <w:r w:rsidR="00E779F6">
        <w:rPr>
          <w:rFonts w:hint="eastAsia"/>
          <w:u w:val="single"/>
        </w:rPr>
        <w:t>画面</w:t>
      </w:r>
      <w:r>
        <w:rPr>
          <w:rFonts w:hint="eastAsia"/>
          <w:u w:val="single"/>
        </w:rPr>
        <w:t>イメージ</w:t>
      </w:r>
    </w:p>
    <w:p w14:paraId="54CD1370" w14:textId="77777777" w:rsidR="004D004F" w:rsidRPr="004D004F" w:rsidRDefault="004D004F" w:rsidP="004D004F">
      <w:pPr>
        <w:rPr>
          <w:rFonts w:hint="eastAsia"/>
          <w:rPrChange w:id="48" w:author="石井 隆浩" w:date="2020-09-01T10:28:00Z">
            <w:rPr>
              <w:u w:val="single"/>
            </w:rPr>
          </w:rPrChange>
        </w:rPr>
        <w:pPrChange w:id="49" w:author="石井 隆浩" w:date="2020-09-01T10:28:00Z">
          <w:pPr>
            <w:pStyle w:val="ad"/>
            <w:jc w:val="center"/>
          </w:pPr>
        </w:pPrChange>
      </w:pPr>
    </w:p>
    <w:p w14:paraId="4C6D6A2F" w14:textId="59192927" w:rsidR="00DC16BF" w:rsidRDefault="00AA3768" w:rsidP="00AA3768">
      <w:pPr>
        <w:pStyle w:val="ab"/>
        <w:numPr>
          <w:ilvl w:val="1"/>
          <w:numId w:val="11"/>
        </w:numPr>
        <w:ind w:leftChars="0"/>
      </w:pPr>
      <w:r>
        <w:rPr>
          <w:rFonts w:hint="eastAsia"/>
        </w:rPr>
        <w:t>測定結果が</w:t>
      </w:r>
      <w:r>
        <w:rPr>
          <w:rFonts w:hint="eastAsia"/>
        </w:rPr>
        <w:t>3</w:t>
      </w:r>
      <w:r>
        <w:t>7.5</w:t>
      </w:r>
      <w:r>
        <w:rPr>
          <w:rFonts w:hint="eastAsia"/>
        </w:rPr>
        <w:t>℃以上だった場合は『正確な検温を行ってください。』と表示されますので、</w:t>
      </w:r>
      <w:r w:rsidR="00B355D0">
        <w:rPr>
          <w:rFonts w:hint="eastAsia"/>
        </w:rPr>
        <w:t>市販の体温計等で</w:t>
      </w:r>
      <w:r>
        <w:rPr>
          <w:rFonts w:hint="eastAsia"/>
        </w:rPr>
        <w:t>正確な検温を行ってください</w:t>
      </w:r>
    </w:p>
    <w:p w14:paraId="7F30AD0D" w14:textId="791B6AAB" w:rsidR="00AA3768" w:rsidRDefault="00DC16BF" w:rsidP="00DC16BF">
      <w:pPr>
        <w:ind w:left="420"/>
        <w:jc w:val="center"/>
      </w:pPr>
      <w:bookmarkStart w:id="50" w:name="図3_3"/>
      <w:bookmarkEnd w:id="50"/>
      <w:r>
        <w:rPr>
          <w:noProof/>
        </w:rPr>
        <w:drawing>
          <wp:inline distT="0" distB="0" distL="0" distR="0" wp14:anchorId="003FC1AD" wp14:editId="51012A1D">
            <wp:extent cx="3606800" cy="2705101"/>
            <wp:effectExtent l="0" t="0" r="0" b="0"/>
            <wp:docPr id="6" name="図 6" descr="モニター画面に映る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モニター画面に映る文字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79" cy="27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3B75" w14:textId="4E30028F" w:rsidR="0003798E" w:rsidRPr="0088499B" w:rsidRDefault="0003798E" w:rsidP="0003798E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3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測定結果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発熱時</w:t>
      </w:r>
      <w:r>
        <w:rPr>
          <w:rFonts w:hint="eastAsia"/>
          <w:u w:val="single"/>
        </w:rPr>
        <w:t>)</w:t>
      </w:r>
      <w:r w:rsidR="00E779F6">
        <w:rPr>
          <w:rFonts w:hint="eastAsia"/>
          <w:u w:val="single"/>
        </w:rPr>
        <w:t>画面</w:t>
      </w:r>
      <w:r>
        <w:rPr>
          <w:rFonts w:hint="eastAsia"/>
          <w:u w:val="single"/>
        </w:rPr>
        <w:t>イメージ</w:t>
      </w:r>
    </w:p>
    <w:p w14:paraId="2BD8100B" w14:textId="77777777" w:rsidR="0003798E" w:rsidRPr="0003798E" w:rsidRDefault="0003798E" w:rsidP="00B20D24">
      <w:pPr>
        <w:ind w:left="420"/>
      </w:pPr>
    </w:p>
    <w:p w14:paraId="096BD838" w14:textId="77777777" w:rsidR="00AA3768" w:rsidRDefault="00AA3768" w:rsidP="00AA3768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カメラの前から離れると、体温表示が消えて次の測定が可能な状態になります</w:t>
      </w:r>
    </w:p>
    <w:p w14:paraId="09527FA3" w14:textId="77777777" w:rsidR="00AA3768" w:rsidRDefault="00AA3768" w:rsidP="00AA3768"/>
    <w:p w14:paraId="3CF758E5" w14:textId="77777777" w:rsidR="00AA3768" w:rsidRDefault="00AA3768" w:rsidP="00AA3768"/>
    <w:p w14:paraId="781A2A5F" w14:textId="77777777" w:rsidR="00AA3768" w:rsidRPr="00F44878" w:rsidRDefault="00AA3768" w:rsidP="00AA3768">
      <w:pPr>
        <w:rPr>
          <w:u w:val="single"/>
        </w:rPr>
      </w:pPr>
      <w:r w:rsidRPr="00F44878">
        <w:rPr>
          <w:rFonts w:hint="eastAsia"/>
          <w:u w:val="single"/>
        </w:rPr>
        <w:t>▼測定時の注意</w:t>
      </w:r>
    </w:p>
    <w:p w14:paraId="1ED86EE8" w14:textId="77777777" w:rsidR="00AA3768" w:rsidRDefault="00AA3768" w:rsidP="00AA3768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測定できるのは</w:t>
      </w:r>
      <w:r>
        <w:rPr>
          <w:rFonts w:hint="eastAsia"/>
        </w:rPr>
        <w:t>1</w:t>
      </w:r>
      <w:r>
        <w:rPr>
          <w:rFonts w:hint="eastAsia"/>
        </w:rPr>
        <w:t>名ずつです</w:t>
      </w:r>
      <w:r>
        <w:br/>
      </w:r>
      <w:r>
        <w:rPr>
          <w:rFonts w:hint="eastAsia"/>
        </w:rPr>
        <w:t>複数名が映り込まないようにしてください</w:t>
      </w:r>
    </w:p>
    <w:p w14:paraId="70237F70" w14:textId="77777777" w:rsidR="00AA3768" w:rsidRPr="00F44878" w:rsidRDefault="00AA3768" w:rsidP="00AA3768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高温のものを持った状態で測定しないでください</w:t>
      </w:r>
      <w:r>
        <w:br/>
      </w:r>
      <w:r>
        <w:rPr>
          <w:rFonts w:hint="eastAsia"/>
        </w:rPr>
        <w:t>正しい体温測定ができない可能性があります</w:t>
      </w:r>
    </w:p>
    <w:p w14:paraId="1CDCDEA1" w14:textId="77777777" w:rsidR="00AA3768" w:rsidRDefault="00AA3768" w:rsidP="00AA3768"/>
    <w:p w14:paraId="6055928A" w14:textId="77777777" w:rsidR="00AA3768" w:rsidRDefault="00AA3768" w:rsidP="00AA3768"/>
    <w:p w14:paraId="4DE39FFC" w14:textId="77777777" w:rsidR="00AA3768" w:rsidRPr="0099481D" w:rsidRDefault="00AA3768" w:rsidP="00AA3768">
      <w:pPr>
        <w:rPr>
          <w:u w:val="single"/>
        </w:rPr>
      </w:pPr>
      <w:r w:rsidRPr="0099481D">
        <w:rPr>
          <w:rFonts w:hint="eastAsia"/>
          <w:u w:val="single"/>
        </w:rPr>
        <w:t>▼測定精度</w:t>
      </w:r>
    </w:p>
    <w:p w14:paraId="307D56F2" w14:textId="77777777" w:rsidR="00AA3768" w:rsidRDefault="00AA3768" w:rsidP="00AA3768">
      <w:r>
        <w:rPr>
          <w:rFonts w:hint="eastAsia"/>
        </w:rPr>
        <w:t>±</w:t>
      </w:r>
      <w:r>
        <w:t>0.25</w:t>
      </w:r>
      <w:r>
        <w:rPr>
          <w:rFonts w:hint="eastAsia"/>
        </w:rPr>
        <w:t>℃</w:t>
      </w:r>
    </w:p>
    <w:p w14:paraId="537D57EE" w14:textId="781446E2" w:rsidR="00AA3768" w:rsidRDefault="00AA3768" w:rsidP="00AA3768"/>
    <w:p w14:paraId="1F7C5FC4" w14:textId="04B7AB69" w:rsidR="00137C28" w:rsidRPr="00137C28" w:rsidRDefault="00137C28" w:rsidP="00137C28">
      <w:pPr>
        <w:widowControl/>
        <w:jc w:val="left"/>
        <w:rPr>
          <w:u w:val="single"/>
        </w:rPr>
      </w:pPr>
      <w:r>
        <w:br w:type="page"/>
      </w:r>
    </w:p>
    <w:p w14:paraId="142CD5AB" w14:textId="6CBFA212" w:rsidR="009D0F18" w:rsidRPr="009D0F18" w:rsidRDefault="009D0F18" w:rsidP="009D0F18">
      <w:pPr>
        <w:rPr>
          <w:ins w:id="51" w:author="石井 隆浩" w:date="2020-09-01T10:53:00Z"/>
          <w:u w:val="single"/>
          <w:rPrChange w:id="52" w:author="石井 隆浩" w:date="2020-09-01T10:53:00Z">
            <w:rPr>
              <w:ins w:id="53" w:author="石井 隆浩" w:date="2020-09-01T10:53:00Z"/>
            </w:rPr>
          </w:rPrChange>
        </w:rPr>
        <w:pPrChange w:id="54" w:author="石井 隆浩" w:date="2020-09-01T10:53:00Z">
          <w:pPr>
            <w:jc w:val="center"/>
          </w:pPr>
        </w:pPrChange>
      </w:pPr>
      <w:bookmarkStart w:id="55" w:name="図3_4"/>
      <w:bookmarkEnd w:id="55"/>
      <w:ins w:id="56" w:author="石井 隆浩" w:date="2020-09-01T10:53:00Z">
        <w:r w:rsidRPr="009D0F18">
          <w:rPr>
            <w:rFonts w:hint="eastAsia"/>
            <w:u w:val="single"/>
            <w:rPrChange w:id="57" w:author="石井 隆浩" w:date="2020-09-01T10:53:00Z">
              <w:rPr>
                <w:rFonts w:hint="eastAsia"/>
              </w:rPr>
            </w:rPrChange>
          </w:rPr>
          <w:t>▼サーモグラフィーの色と温度の</w:t>
        </w:r>
        <w:r>
          <w:rPr>
            <w:rFonts w:hint="eastAsia"/>
            <w:u w:val="single"/>
          </w:rPr>
          <w:t>対応</w:t>
        </w:r>
      </w:ins>
    </w:p>
    <w:p w14:paraId="40A2B757" w14:textId="03028ECC" w:rsidR="00137C28" w:rsidRDefault="00EE7476" w:rsidP="00137C28">
      <w:pPr>
        <w:jc w:val="center"/>
      </w:pPr>
      <w:r>
        <w:rPr>
          <w:rFonts w:hint="eastAsia"/>
          <w:noProof/>
        </w:rPr>
        <w:drawing>
          <wp:inline distT="0" distB="0" distL="0" distR="0" wp14:anchorId="2895920C" wp14:editId="6916A2B3">
            <wp:extent cx="580438" cy="7687733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16" cy="79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0450" w14:textId="0D81C35D" w:rsidR="00137C28" w:rsidRPr="00137C28" w:rsidRDefault="00137C28" w:rsidP="00137C28">
      <w:pPr>
        <w:pStyle w:val="ad"/>
        <w:jc w:val="center"/>
        <w:rPr>
          <w:u w:val="single"/>
        </w:rPr>
      </w:pPr>
      <w:r w:rsidRPr="0088499B">
        <w:rPr>
          <w:rFonts w:hint="eastAsia"/>
          <w:u w:val="single"/>
        </w:rPr>
        <w:t>図</w:t>
      </w:r>
      <w:r w:rsidRPr="0088499B">
        <w:rPr>
          <w:rFonts w:hint="eastAsia"/>
          <w:u w:val="single"/>
        </w:rPr>
        <w:t xml:space="preserve"> </w:t>
      </w:r>
      <w:r>
        <w:rPr>
          <w:u w:val="single"/>
        </w:rPr>
        <w:t>3</w:t>
      </w:r>
      <w:r w:rsidRPr="0088499B">
        <w:rPr>
          <w:u w:val="single"/>
        </w:rPr>
        <w:noBreakHyphen/>
      </w:r>
      <w:r>
        <w:rPr>
          <w:u w:val="single"/>
        </w:rPr>
        <w:t>4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サーモグラフィーの色と温度の対応</w:t>
      </w:r>
    </w:p>
    <w:p w14:paraId="6EF06C4F" w14:textId="1440CE08" w:rsidR="0027475F" w:rsidRDefault="00AA3768" w:rsidP="00F44878">
      <w:pPr>
        <w:pStyle w:val="1"/>
        <w:numPr>
          <w:ilvl w:val="0"/>
          <w:numId w:val="4"/>
        </w:numPr>
      </w:pPr>
      <w:bookmarkStart w:id="58" w:name="_Toc49767452"/>
      <w:r>
        <w:rPr>
          <w:rFonts w:hint="eastAsia"/>
        </w:rPr>
        <w:t>終了</w:t>
      </w:r>
      <w:bookmarkEnd w:id="58"/>
    </w:p>
    <w:p w14:paraId="08A966FB" w14:textId="31C62D07" w:rsidR="00AA3768" w:rsidRDefault="00AA3768" w:rsidP="00AA3768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本体に接続した電源ケーブルを抜きます</w:t>
      </w:r>
      <w:r>
        <w:br/>
        <w:t>(</w:t>
      </w:r>
      <w:r>
        <w:rPr>
          <w:rFonts w:hint="eastAsia"/>
        </w:rPr>
        <w:t>電源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はいつでも可能です</w:t>
      </w:r>
      <w:r>
        <w:rPr>
          <w:rFonts w:hint="eastAsia"/>
        </w:rPr>
        <w:t>)</w:t>
      </w:r>
    </w:p>
    <w:p w14:paraId="1ABA34E5" w14:textId="77777777" w:rsidR="00E779F6" w:rsidRDefault="00E779F6" w:rsidP="00E779F6"/>
    <w:p w14:paraId="65E05717" w14:textId="00793EE8" w:rsidR="00AA3768" w:rsidRDefault="00AA3768" w:rsidP="00AA3768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モニタの表示が消えたことを確認</w:t>
      </w:r>
      <w:r w:rsidR="00C9206D">
        <w:rPr>
          <w:rFonts w:hint="eastAsia"/>
        </w:rPr>
        <w:t>してください</w:t>
      </w:r>
    </w:p>
    <w:p w14:paraId="6A79F820" w14:textId="77777777" w:rsidR="00AA3768" w:rsidRDefault="00AA3768" w:rsidP="00AA3768"/>
    <w:p w14:paraId="6430DD9B" w14:textId="77777777" w:rsidR="00AA3768" w:rsidRPr="0027475F" w:rsidRDefault="00AA3768" w:rsidP="00AA3768"/>
    <w:p w14:paraId="41B2786C" w14:textId="77777777" w:rsidR="00AA3768" w:rsidRDefault="00AA3768" w:rsidP="00AA3768"/>
    <w:p w14:paraId="4DF168D0" w14:textId="231D4DEA" w:rsidR="00AA3768" w:rsidRPr="00AA3768" w:rsidRDefault="00AA3768" w:rsidP="00AA3768">
      <w:pPr>
        <w:jc w:val="right"/>
      </w:pPr>
      <w:r>
        <w:rPr>
          <w:rFonts w:hint="eastAsia"/>
        </w:rPr>
        <w:t>以上</w:t>
      </w:r>
    </w:p>
    <w:sectPr w:rsidR="00AA3768" w:rsidRPr="00AA3768" w:rsidSect="003F246B">
      <w:footerReference w:type="default" r:id="rId16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DC75F" w14:textId="77777777" w:rsidR="002201B4" w:rsidRDefault="002201B4" w:rsidP="003F246B">
      <w:r>
        <w:separator/>
      </w:r>
    </w:p>
  </w:endnote>
  <w:endnote w:type="continuationSeparator" w:id="0">
    <w:p w14:paraId="764AD904" w14:textId="77777777" w:rsidR="002201B4" w:rsidRDefault="002201B4" w:rsidP="003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18CB" w14:textId="02BCE9E4" w:rsidR="003F246B" w:rsidRDefault="003F246B" w:rsidP="003F246B">
    <w:pPr>
      <w:pStyle w:val="a9"/>
      <w:jc w:val="right"/>
    </w:pPr>
  </w:p>
  <w:p w14:paraId="0AA2AF55" w14:textId="77777777" w:rsidR="003F246B" w:rsidRDefault="003F24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BD9D" w14:textId="746F296F" w:rsidR="003F246B" w:rsidRDefault="003F246B" w:rsidP="003F246B">
    <w:pPr>
      <w:pStyle w:val="a9"/>
      <w:jc w:val="right"/>
    </w:pPr>
    <w:r>
      <w:rPr>
        <w:rFonts w:asciiTheme="majorHAnsi" w:eastAsiaTheme="majorEastAsia" w:hAnsiTheme="majorHAnsi" w:cstheme="majorBidi"/>
        <w:sz w:val="28"/>
        <w:szCs w:val="28"/>
        <w:lang w:val="ja-JP"/>
      </w:rPr>
      <w:t xml:space="preserve">p.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ja-JP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  <w:p w14:paraId="6DFEEC33" w14:textId="77777777" w:rsidR="003F246B" w:rsidRDefault="003F24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7FB0" w14:textId="77777777" w:rsidR="002201B4" w:rsidRDefault="002201B4" w:rsidP="003F246B">
      <w:r>
        <w:separator/>
      </w:r>
    </w:p>
  </w:footnote>
  <w:footnote w:type="continuationSeparator" w:id="0">
    <w:p w14:paraId="64305094" w14:textId="77777777" w:rsidR="002201B4" w:rsidRDefault="002201B4" w:rsidP="003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4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505C2E"/>
    <w:multiLevelType w:val="hybridMultilevel"/>
    <w:tmpl w:val="2C087734"/>
    <w:lvl w:ilvl="0" w:tplc="EBE68AE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07376B3"/>
    <w:multiLevelType w:val="hybridMultilevel"/>
    <w:tmpl w:val="E65C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4F4581"/>
    <w:multiLevelType w:val="hybridMultilevel"/>
    <w:tmpl w:val="33B04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7031E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CE12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68B5A10"/>
    <w:multiLevelType w:val="hybridMultilevel"/>
    <w:tmpl w:val="ACEA328A"/>
    <w:lvl w:ilvl="0" w:tplc="BF70B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8212C46"/>
    <w:multiLevelType w:val="hybridMultilevel"/>
    <w:tmpl w:val="F16E9D46"/>
    <w:lvl w:ilvl="0" w:tplc="0E5AF216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99A2CF6"/>
    <w:multiLevelType w:val="hybridMultilevel"/>
    <w:tmpl w:val="4A2E1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EB6293"/>
    <w:multiLevelType w:val="hybridMultilevel"/>
    <w:tmpl w:val="7A36D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64E194C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AEB3B12"/>
    <w:multiLevelType w:val="hybridMultilevel"/>
    <w:tmpl w:val="D124E25A"/>
    <w:lvl w:ilvl="0" w:tplc="DF24F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6B87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9C61B54"/>
    <w:multiLevelType w:val="hybridMultilevel"/>
    <w:tmpl w:val="023AC076"/>
    <w:lvl w:ilvl="0" w:tplc="3D404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B1703EC"/>
    <w:multiLevelType w:val="hybridMultilevel"/>
    <w:tmpl w:val="20A24B68"/>
    <w:lvl w:ilvl="0" w:tplc="8638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E0D1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7FAE040E"/>
    <w:multiLevelType w:val="hybridMultilevel"/>
    <w:tmpl w:val="55FAE3AA"/>
    <w:lvl w:ilvl="0" w:tplc="0409000F">
      <w:start w:val="1"/>
      <w:numFmt w:val="decimal"/>
      <w:lvlText w:val="%1."/>
      <w:lvlJc w:val="left"/>
      <w:pPr>
        <w:ind w:left="831" w:hanging="420"/>
      </w:pPr>
    </w:lvl>
    <w:lvl w:ilvl="1" w:tplc="04090017" w:tentative="1">
      <w:start w:val="1"/>
      <w:numFmt w:val="aiueoFullWidth"/>
      <w:lvlText w:val="(%2)"/>
      <w:lvlJc w:val="left"/>
      <w:pPr>
        <w:ind w:left="12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7" w:tentative="1">
      <w:start w:val="1"/>
      <w:numFmt w:val="aiueoFullWidth"/>
      <w:lvlText w:val="(%5)"/>
      <w:lvlJc w:val="left"/>
      <w:pPr>
        <w:ind w:left="2511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7" w:tentative="1">
      <w:start w:val="1"/>
      <w:numFmt w:val="aiueoFullWidth"/>
      <w:lvlText w:val="(%8)"/>
      <w:lvlJc w:val="left"/>
      <w:pPr>
        <w:ind w:left="37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1" w:hanging="42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2"/>
  </w:num>
  <w:num w:numId="14">
    <w:abstractNumId w:val="13"/>
  </w:num>
  <w:num w:numId="15">
    <w:abstractNumId w:val="6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石井 隆浩">
    <w15:presenceInfo w15:providerId="Windows Live" w15:userId="af40cf476639ff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revisionView w:formatting="0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6B"/>
    <w:rsid w:val="0003798E"/>
    <w:rsid w:val="00053376"/>
    <w:rsid w:val="0006329E"/>
    <w:rsid w:val="00064C54"/>
    <w:rsid w:val="00093350"/>
    <w:rsid w:val="000B6DA0"/>
    <w:rsid w:val="000E3117"/>
    <w:rsid w:val="000E7621"/>
    <w:rsid w:val="001159A4"/>
    <w:rsid w:val="001277E3"/>
    <w:rsid w:val="00137C28"/>
    <w:rsid w:val="00153E6D"/>
    <w:rsid w:val="00167C59"/>
    <w:rsid w:val="001967A9"/>
    <w:rsid w:val="001B3EC9"/>
    <w:rsid w:val="002024F2"/>
    <w:rsid w:val="002201B4"/>
    <w:rsid w:val="002462E3"/>
    <w:rsid w:val="00257404"/>
    <w:rsid w:val="002669BF"/>
    <w:rsid w:val="0027475F"/>
    <w:rsid w:val="002931CA"/>
    <w:rsid w:val="00296A63"/>
    <w:rsid w:val="002D3039"/>
    <w:rsid w:val="002E6C56"/>
    <w:rsid w:val="00322D98"/>
    <w:rsid w:val="0037504B"/>
    <w:rsid w:val="003F246B"/>
    <w:rsid w:val="003F3D1D"/>
    <w:rsid w:val="00431715"/>
    <w:rsid w:val="0047510F"/>
    <w:rsid w:val="004C124C"/>
    <w:rsid w:val="004C202C"/>
    <w:rsid w:val="004D004F"/>
    <w:rsid w:val="004F7E6D"/>
    <w:rsid w:val="00510F1B"/>
    <w:rsid w:val="00513833"/>
    <w:rsid w:val="00526BB4"/>
    <w:rsid w:val="00542360"/>
    <w:rsid w:val="00554EC0"/>
    <w:rsid w:val="00576028"/>
    <w:rsid w:val="005779C4"/>
    <w:rsid w:val="005826E0"/>
    <w:rsid w:val="0059619E"/>
    <w:rsid w:val="005B73CA"/>
    <w:rsid w:val="005F01C7"/>
    <w:rsid w:val="006036E5"/>
    <w:rsid w:val="0061386F"/>
    <w:rsid w:val="0062767A"/>
    <w:rsid w:val="006415E1"/>
    <w:rsid w:val="00650F22"/>
    <w:rsid w:val="00653378"/>
    <w:rsid w:val="006638DB"/>
    <w:rsid w:val="006A0C9D"/>
    <w:rsid w:val="006A30CA"/>
    <w:rsid w:val="006B0862"/>
    <w:rsid w:val="006B6847"/>
    <w:rsid w:val="006C5C68"/>
    <w:rsid w:val="006D0DBF"/>
    <w:rsid w:val="00713A71"/>
    <w:rsid w:val="007156AA"/>
    <w:rsid w:val="00733F81"/>
    <w:rsid w:val="00764F53"/>
    <w:rsid w:val="00770916"/>
    <w:rsid w:val="007715EE"/>
    <w:rsid w:val="007758F7"/>
    <w:rsid w:val="007A6E22"/>
    <w:rsid w:val="007B2BFA"/>
    <w:rsid w:val="007D4618"/>
    <w:rsid w:val="007F34B4"/>
    <w:rsid w:val="008050B0"/>
    <w:rsid w:val="00814A42"/>
    <w:rsid w:val="00842B13"/>
    <w:rsid w:val="0088499B"/>
    <w:rsid w:val="008A1811"/>
    <w:rsid w:val="008D701B"/>
    <w:rsid w:val="00902813"/>
    <w:rsid w:val="00905B94"/>
    <w:rsid w:val="00911564"/>
    <w:rsid w:val="00920F3C"/>
    <w:rsid w:val="009729CB"/>
    <w:rsid w:val="00982942"/>
    <w:rsid w:val="00993276"/>
    <w:rsid w:val="0099481D"/>
    <w:rsid w:val="009C0FC6"/>
    <w:rsid w:val="009D0F18"/>
    <w:rsid w:val="00A35749"/>
    <w:rsid w:val="00A50E0C"/>
    <w:rsid w:val="00A7423F"/>
    <w:rsid w:val="00A847FC"/>
    <w:rsid w:val="00AA3768"/>
    <w:rsid w:val="00AB0435"/>
    <w:rsid w:val="00AC24C1"/>
    <w:rsid w:val="00AC382B"/>
    <w:rsid w:val="00AC3E3B"/>
    <w:rsid w:val="00AE0833"/>
    <w:rsid w:val="00AE2C0F"/>
    <w:rsid w:val="00AF0AEF"/>
    <w:rsid w:val="00B20D24"/>
    <w:rsid w:val="00B355D0"/>
    <w:rsid w:val="00B71B97"/>
    <w:rsid w:val="00C2041D"/>
    <w:rsid w:val="00C25260"/>
    <w:rsid w:val="00C437BE"/>
    <w:rsid w:val="00C9206D"/>
    <w:rsid w:val="00CB071E"/>
    <w:rsid w:val="00CD2940"/>
    <w:rsid w:val="00CD60F1"/>
    <w:rsid w:val="00CE7EA2"/>
    <w:rsid w:val="00D05D6F"/>
    <w:rsid w:val="00D10AD1"/>
    <w:rsid w:val="00D17B83"/>
    <w:rsid w:val="00D2740C"/>
    <w:rsid w:val="00D623BC"/>
    <w:rsid w:val="00D73A07"/>
    <w:rsid w:val="00D75054"/>
    <w:rsid w:val="00D8194C"/>
    <w:rsid w:val="00DC16BF"/>
    <w:rsid w:val="00E06D23"/>
    <w:rsid w:val="00E36698"/>
    <w:rsid w:val="00E779F6"/>
    <w:rsid w:val="00EC110B"/>
    <w:rsid w:val="00ED306E"/>
    <w:rsid w:val="00EE7476"/>
    <w:rsid w:val="00F44878"/>
    <w:rsid w:val="00F53ACF"/>
    <w:rsid w:val="00F609A4"/>
    <w:rsid w:val="00F62EBC"/>
    <w:rsid w:val="00F72671"/>
    <w:rsid w:val="00F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7A6C674"/>
  <w15:chartTrackingRefBased/>
  <w15:docId w15:val="{43100CB6-D98F-4B61-AD50-EBEFE6F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46B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3E6D"/>
    <w:pPr>
      <w:keepNext/>
      <w:pageBreakBefore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4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F246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4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F24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53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246B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3F246B"/>
    <w:rPr>
      <w:rFonts w:asciiTheme="majorHAnsi" w:eastAsiaTheme="majorEastAsia" w:hAnsiTheme="majorHAnsi" w:cstheme="majorBidi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F246B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46B"/>
  </w:style>
  <w:style w:type="paragraph" w:styleId="21">
    <w:name w:val="toc 2"/>
    <w:basedOn w:val="a"/>
    <w:next w:val="a"/>
    <w:autoRedefine/>
    <w:uiPriority w:val="39"/>
    <w:unhideWhenUsed/>
    <w:rsid w:val="003F246B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3F246B"/>
    <w:pPr>
      <w:ind w:leftChars="200" w:left="420"/>
    </w:pPr>
  </w:style>
  <w:style w:type="character" w:styleId="a6">
    <w:name w:val="Hyperlink"/>
    <w:basedOn w:val="a0"/>
    <w:uiPriority w:val="99"/>
    <w:unhideWhenUsed/>
    <w:rsid w:val="003F246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F246B"/>
    <w:rPr>
      <w:rFonts w:ascii="Century" w:eastAsia="ＭＳ 明朝" w:hAnsi="Century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3F24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F246B"/>
    <w:rPr>
      <w:rFonts w:ascii="Century" w:eastAsia="ＭＳ 明朝" w:hAnsi="Century" w:cs="Times New Roman"/>
      <w:szCs w:val="24"/>
    </w:rPr>
  </w:style>
  <w:style w:type="paragraph" w:styleId="ab">
    <w:name w:val="List Paragraph"/>
    <w:basedOn w:val="a"/>
    <w:uiPriority w:val="34"/>
    <w:qFormat/>
    <w:rsid w:val="00153E6D"/>
    <w:pPr>
      <w:ind w:leftChars="400" w:left="840"/>
    </w:pPr>
  </w:style>
  <w:style w:type="table" w:styleId="ac">
    <w:name w:val="Table Grid"/>
    <w:basedOn w:val="a1"/>
    <w:uiPriority w:val="39"/>
    <w:rsid w:val="00905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57404"/>
    <w:rPr>
      <w:b/>
      <w:bCs/>
      <w:szCs w:val="21"/>
    </w:rPr>
  </w:style>
  <w:style w:type="paragraph" w:styleId="ae">
    <w:name w:val="table of figures"/>
    <w:basedOn w:val="a"/>
    <w:next w:val="a"/>
    <w:uiPriority w:val="99"/>
    <w:unhideWhenUsed/>
    <w:rsid w:val="006C5C68"/>
    <w:pPr>
      <w:ind w:leftChars="200" w:left="200" w:hangingChars="200" w:hanging="200"/>
    </w:pPr>
  </w:style>
  <w:style w:type="paragraph" w:styleId="af">
    <w:name w:val="Revision"/>
    <w:hidden/>
    <w:uiPriority w:val="99"/>
    <w:semiHidden/>
    <w:rsid w:val="004D004F"/>
    <w:rPr>
      <w:rFonts w:ascii="Century" w:eastAsia="ＭＳ 明朝" w:hAnsi="Century" w:cs="Times New Roman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4D0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4D00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FB95-7757-41FF-A0C4-27927344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8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T.Satoh</dc:creator>
  <cp:keywords/>
  <dc:description/>
  <cp:lastModifiedBy>石井 隆浩</cp:lastModifiedBy>
  <cp:revision>61</cp:revision>
  <cp:lastPrinted>2020-08-19T05:20:00Z</cp:lastPrinted>
  <dcterms:created xsi:type="dcterms:W3CDTF">2020-08-05T10:49:00Z</dcterms:created>
  <dcterms:modified xsi:type="dcterms:W3CDTF">2020-09-01T02:47:00Z</dcterms:modified>
</cp:coreProperties>
</file>